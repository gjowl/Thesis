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67E7" w14:textId="5DDAFF8C" w:rsidR="00F5670D" w:rsidRDefault="00BD1EBC">
      <w:pPr>
        <w:rPr>
          <w:b/>
          <w:bCs/>
        </w:rPr>
      </w:pPr>
      <w:r>
        <w:rPr>
          <w:b/>
          <w:bCs/>
        </w:rPr>
        <w:t>Proposal for a</w:t>
      </w:r>
      <w:r w:rsidR="007641C6">
        <w:rPr>
          <w:b/>
          <w:bCs/>
        </w:rPr>
        <w:t>n academic coaching group</w:t>
      </w:r>
    </w:p>
    <w:p w14:paraId="6AF4C5A1" w14:textId="5719FED2" w:rsidR="00BD1EBC" w:rsidRDefault="001748BE" w:rsidP="001748BE">
      <w:r w:rsidRPr="00696CC0">
        <w:rPr>
          <w:b/>
          <w:bCs/>
        </w:rPr>
        <w:t xml:space="preserve">Problem: </w:t>
      </w:r>
    </w:p>
    <w:p w14:paraId="20424C0D" w14:textId="52FE7D05" w:rsidR="001748BE" w:rsidRDefault="001748BE" w:rsidP="001748BE">
      <w:r>
        <w:t xml:space="preserve">Many students in </w:t>
      </w:r>
      <w:proofErr w:type="spellStart"/>
      <w:r>
        <w:t>IPiB</w:t>
      </w:r>
      <w:proofErr w:type="spellEnd"/>
      <w:r>
        <w:t xml:space="preserve"> report that they do not feel like the program is as supportive and inclusive as it could and should be. Because a clear sense of belonging by students has been shown to foster better outcomes in higher education, it is critical that </w:t>
      </w:r>
      <w:proofErr w:type="spellStart"/>
      <w:r>
        <w:t>IPiB</w:t>
      </w:r>
      <w:proofErr w:type="spellEnd"/>
      <w:r>
        <w:t xml:space="preserve"> directly address student sentiment </w:t>
      </w:r>
      <w:proofErr w:type="gramStart"/>
      <w:r>
        <w:t>with regard to</w:t>
      </w:r>
      <w:proofErr w:type="gramEnd"/>
      <w:r>
        <w:t xml:space="preserve"> inclusion, support, </w:t>
      </w:r>
      <w:r w:rsidR="00C51E03">
        <w:t xml:space="preserve">and </w:t>
      </w:r>
      <w:r>
        <w:t>community</w:t>
      </w:r>
      <w:r w:rsidR="006E7DAA" w:rsidRPr="006E7DAA">
        <w:rPr>
          <w:rFonts w:cstheme="minorHAnsi"/>
        </w:rPr>
        <w:t>.</w:t>
      </w:r>
      <w:r w:rsidR="006E7DAA" w:rsidRPr="006E7DAA">
        <w:rPr>
          <w:rStyle w:val="cf01"/>
          <w:rFonts w:asciiTheme="minorHAnsi" w:hAnsiTheme="minorHAnsi" w:cstheme="minorHAnsi"/>
          <w:sz w:val="22"/>
          <w:szCs w:val="22"/>
        </w:rPr>
        <w:t xml:space="preserve"> I</w:t>
      </w:r>
      <w:r w:rsidR="006E7DAA" w:rsidRPr="006E7DAA">
        <w:rPr>
          <w:rStyle w:val="cf01"/>
          <w:rFonts w:asciiTheme="minorHAnsi" w:hAnsiTheme="minorHAnsi" w:cstheme="minorHAnsi"/>
          <w:sz w:val="22"/>
          <w:szCs w:val="22"/>
        </w:rPr>
        <w:t>t is not sufficient to simply claim, “</w:t>
      </w:r>
      <w:hyperlink r:id="rId5" w:history="1">
        <w:r w:rsidR="006E7DAA" w:rsidRPr="006E7DAA">
          <w:rPr>
            <w:rStyle w:val="cf01"/>
            <w:rFonts w:asciiTheme="minorHAnsi" w:hAnsiTheme="minorHAnsi" w:cstheme="minorHAnsi"/>
            <w:color w:val="0000FF"/>
            <w:sz w:val="22"/>
            <w:szCs w:val="22"/>
            <w:u w:val="single"/>
          </w:rPr>
          <w:t>Our students, faculty, and staff form a tight and inclusive multinational community.</w:t>
        </w:r>
      </w:hyperlink>
      <w:r w:rsidR="006E7DAA" w:rsidRPr="006E7DAA">
        <w:rPr>
          <w:rStyle w:val="cf11"/>
          <w:rFonts w:asciiTheme="minorHAnsi" w:hAnsiTheme="minorHAnsi" w:cstheme="minorHAnsi"/>
          <w:sz w:val="22"/>
          <w:szCs w:val="22"/>
        </w:rPr>
        <w:t>”</w:t>
      </w:r>
      <w:r w:rsidR="006E7DAA" w:rsidRPr="006E7DAA">
        <w:rPr>
          <w:rStyle w:val="cf01"/>
          <w:rFonts w:asciiTheme="minorHAnsi" w:hAnsiTheme="minorHAnsi" w:cstheme="minorHAnsi"/>
          <w:sz w:val="22"/>
          <w:szCs w:val="22"/>
        </w:rPr>
        <w:t xml:space="preserve"> This statement must be supported with actions and activities that will ultimately make it come to fruition</w:t>
      </w:r>
      <w:r w:rsidR="006E7DAA">
        <w:rPr>
          <w:rStyle w:val="cf01"/>
          <w:rFonts w:asciiTheme="minorHAnsi" w:hAnsiTheme="minorHAnsi" w:cstheme="minorHAnsi"/>
          <w:sz w:val="22"/>
          <w:szCs w:val="22"/>
        </w:rPr>
        <w:t>.</w:t>
      </w:r>
    </w:p>
    <w:p w14:paraId="25AF4069" w14:textId="77777777" w:rsidR="00BD1EBC" w:rsidRDefault="00E55C92" w:rsidP="00FD5EE9">
      <w:r w:rsidRPr="00696CC0">
        <w:rPr>
          <w:b/>
          <w:bCs/>
        </w:rPr>
        <w:t xml:space="preserve">Solution: </w:t>
      </w:r>
    </w:p>
    <w:p w14:paraId="0C8FD0B4" w14:textId="446127A2" w:rsidR="00F5670D" w:rsidRDefault="00E55C92" w:rsidP="00696CC0">
      <w:r>
        <w:t>Create opportunities for interactions with members of the community, including professors that build a sens</w:t>
      </w:r>
      <w:r w:rsidR="00137C3A">
        <w:t xml:space="preserve">e </w:t>
      </w:r>
      <w:r>
        <w:t xml:space="preserve">of </w:t>
      </w:r>
      <w:r w:rsidR="00137C3A">
        <w:t>connection and provide value-added interactions with peer, near-peer, and senior mentors</w:t>
      </w:r>
      <w:r w:rsidR="00696CC0">
        <w:rPr>
          <w:rStyle w:val="cf01"/>
        </w:rPr>
        <w:t>.</w:t>
      </w:r>
      <w:r w:rsidR="006E7DAA">
        <w:rPr>
          <w:rStyle w:val="cf01"/>
        </w:rPr>
        <w:t xml:space="preserve"> </w:t>
      </w:r>
      <w:proofErr w:type="gramStart"/>
      <w:r w:rsidR="00BD1EBC">
        <w:t>To</w:t>
      </w:r>
      <w:proofErr w:type="gramEnd"/>
      <w:r w:rsidR="00BD1EBC">
        <w:t xml:space="preserve"> </w:t>
      </w:r>
      <w:r w:rsidR="00EA15A3">
        <w:t xml:space="preserve">implement this change </w:t>
      </w:r>
      <w:r w:rsidR="00BD1EBC">
        <w:t>within our community, I propos</w:t>
      </w:r>
      <w:r w:rsidR="00EA15A3">
        <w:t>e</w:t>
      </w:r>
      <w:r w:rsidR="00BD1EBC">
        <w:t xml:space="preserve"> that we implement academic coaching within IPiB.</w:t>
      </w:r>
    </w:p>
    <w:p w14:paraId="639F5F94" w14:textId="43C65716" w:rsidR="0084259D" w:rsidRDefault="00C51E03" w:rsidP="00EA15A3">
      <w:r w:rsidRPr="00696CC0">
        <w:rPr>
          <w:b/>
          <w:bCs/>
        </w:rPr>
        <w:t>Rationale:</w:t>
      </w:r>
    </w:p>
    <w:p w14:paraId="29B115A2" w14:textId="3FD431E9" w:rsidR="00CD1F9A" w:rsidRPr="006E7DAA" w:rsidRDefault="00EA15A3" w:rsidP="00CD1F9A">
      <w:r>
        <w:t xml:space="preserve">Within the current </w:t>
      </w:r>
      <w:proofErr w:type="spellStart"/>
      <w:r>
        <w:t>IPiB</w:t>
      </w:r>
      <w:proofErr w:type="spellEnd"/>
      <w:r>
        <w:t xml:space="preserve"> programming, students develop relationships with professors (other than their advisors) primarily through the formation of a thesis committee. This academic committee is made up of 4-5 professors and is intended to support a student’s professional and academic progress. The committee meets formally once per year to evaluate a student’s progress towards their degree and offer mentoring advice. </w:t>
      </w:r>
      <w:ins w:id="0" w:author="Gilbert Loiseau" w:date="2023-07-31T21:47:00Z">
        <w:r w:rsidR="006E7DAA">
          <w:rPr>
            <w:rStyle w:val="cf01"/>
          </w:rPr>
          <w:t>While students are encouraged to meet with their committee members outside of these annual meetings, students generally find it difficult to impose on their committee members. Because of power dynamics, social structures, and other factors students do not feel empowered to take the actions that would best serve their overall needs in navigating professional challenges.</w:t>
        </w:r>
        <w:r w:rsidR="006E7DAA">
          <w:t xml:space="preserve"> </w:t>
        </w:r>
      </w:ins>
      <w:r>
        <w:t>[</w:t>
      </w:r>
      <w:proofErr w:type="gramStart"/>
      <w:r>
        <w:t>So</w:t>
      </w:r>
      <w:proofErr w:type="gramEnd"/>
      <w:r>
        <w:t xml:space="preserve"> what’s the issue here? </w:t>
      </w:r>
      <w:commentRangeStart w:id="1"/>
      <w:r>
        <w:t>Put that here.</w:t>
      </w:r>
      <w:ins w:id="2" w:author="Gilbert Loiseau" w:date="2023-07-31T21:47:00Z">
        <w:r w:rsidR="006E7DAA">
          <w:t>; Christina’s wording, maybe change?</w:t>
        </w:r>
      </w:ins>
      <w:r>
        <w:t>]</w:t>
      </w:r>
      <w:commentRangeEnd w:id="1"/>
      <w:r>
        <w:rPr>
          <w:rStyle w:val="CommentReference"/>
        </w:rPr>
        <w:commentReference w:id="1"/>
      </w:r>
    </w:p>
    <w:p w14:paraId="3D734116" w14:textId="60151DA9" w:rsidR="00A40E04" w:rsidRDefault="00E232A6" w:rsidP="00E232A6">
      <w:r>
        <w:t>In addition, data</w:t>
      </w:r>
      <w:r w:rsidR="00CD1F9A">
        <w:t xml:space="preserve"> from the </w:t>
      </w:r>
      <w:proofErr w:type="spellStart"/>
      <w:r w:rsidR="00CD1F9A">
        <w:t>IPiB</w:t>
      </w:r>
      <w:proofErr w:type="spellEnd"/>
      <w:r w:rsidR="00CD1F9A">
        <w:t xml:space="preserve"> </w:t>
      </w:r>
      <w:r>
        <w:t xml:space="preserve">2023 </w:t>
      </w:r>
      <w:r w:rsidR="00CD1F9A">
        <w:t xml:space="preserve">Climate Survey </w:t>
      </w:r>
      <w:proofErr w:type="gramStart"/>
      <w:r>
        <w:t>indicate</w:t>
      </w:r>
      <w:proofErr w:type="gramEnd"/>
      <w:r>
        <w:t xml:space="preserve"> that</w:t>
      </w:r>
      <w:r w:rsidR="00BD1EBC">
        <w:t xml:space="preserve"> there is a disconnect between how welcoming the IPiB program is between faculty and </w:t>
      </w:r>
      <w:r>
        <w:t xml:space="preserve">graduate </w:t>
      </w:r>
      <w:r w:rsidR="00BD1EBC">
        <w:t xml:space="preserve">students. When faculty responses are dissected as a group, their responses with respect to </w:t>
      </w:r>
      <w:r w:rsidR="00BD1EBC">
        <w:rPr>
          <w:b/>
          <w:bCs/>
        </w:rPr>
        <w:t>women</w:t>
      </w:r>
      <w:r w:rsidR="00BD1EBC">
        <w:t xml:space="preserve">, </w:t>
      </w:r>
      <w:r w:rsidR="00BD1EBC">
        <w:rPr>
          <w:b/>
          <w:bCs/>
        </w:rPr>
        <w:t>underrepresented</w:t>
      </w:r>
      <w:r w:rsidR="00BD1EBC">
        <w:t xml:space="preserve"> </w:t>
      </w:r>
      <w:r w:rsidR="00BD1EBC">
        <w:rPr>
          <w:b/>
          <w:bCs/>
        </w:rPr>
        <w:t>minorities</w:t>
      </w:r>
      <w:r w:rsidR="00BD1EBC">
        <w:t xml:space="preserve">, and </w:t>
      </w:r>
      <w:r w:rsidR="00BD1EBC">
        <w:rPr>
          <w:b/>
          <w:bCs/>
        </w:rPr>
        <w:t>individuals from financially disadvantaged backgrounds</w:t>
      </w:r>
      <w:r w:rsidR="00BD1EBC">
        <w:t xml:space="preserve"> are more positive than</w:t>
      </w:r>
      <w:r w:rsidR="00C51E03">
        <w:t xml:space="preserve"> the responses of </w:t>
      </w:r>
      <w:r w:rsidR="00C51E03" w:rsidRPr="00696CC0">
        <w:rPr>
          <w:b/>
          <w:bCs/>
        </w:rPr>
        <w:t>graduate students</w:t>
      </w:r>
      <w:r w:rsidR="00C51E03">
        <w:t xml:space="preserve"> from</w:t>
      </w:r>
      <w:r w:rsidR="00BD1EBC">
        <w:t xml:space="preserve"> those groups. </w:t>
      </w:r>
      <w:ins w:id="3" w:author="Christina Hull" w:date="2023-07-08T21:26:00Z">
        <w:r w:rsidR="00C51E03">
          <w:t xml:space="preserve">[I’m not sure </w:t>
        </w:r>
      </w:ins>
      <w:ins w:id="4" w:author="Christina Hull" w:date="2023-07-08T21:29:00Z">
        <w:r w:rsidR="00C64269">
          <w:t>I understand</w:t>
        </w:r>
      </w:ins>
      <w:ins w:id="5" w:author="Christina Hull" w:date="2023-07-08T21:26:00Z">
        <w:r w:rsidR="00C51E03">
          <w:t xml:space="preserve"> comparators are for this analysis . . . faculty responses </w:t>
        </w:r>
      </w:ins>
      <w:ins w:id="6" w:author="Christina Hull" w:date="2023-07-08T21:27:00Z">
        <w:r w:rsidR="00C51E03">
          <w:t xml:space="preserve">dissected as a group are distinct from women?? Aren’t about half of the faculty </w:t>
        </w:r>
        <w:proofErr w:type="gramStart"/>
        <w:r w:rsidR="00C51E03">
          <w:t>respond</w:t>
        </w:r>
        <w:r w:rsidR="00C64269">
          <w:t>e</w:t>
        </w:r>
        <w:r w:rsidR="00C51E03">
          <w:t>nts</w:t>
        </w:r>
        <w:proofErr w:type="gramEnd"/>
        <w:r w:rsidR="00C51E03">
          <w:t xml:space="preserve"> women?</w:t>
        </w:r>
      </w:ins>
      <w:ins w:id="7" w:author="Christina Hull" w:date="2023-07-08T21:28:00Z">
        <w:r w:rsidR="00C64269">
          <w:t xml:space="preserve"> I can’t see how this can distinguish anything unless the comparator group is faculty</w:t>
        </w:r>
      </w:ins>
      <w:ins w:id="8" w:author="Christina Hull" w:date="2023-07-08T21:29:00Z">
        <w:r w:rsidR="00C64269">
          <w:t xml:space="preserve"> women vs. graduate student women. What am I missing?] </w:t>
        </w:r>
      </w:ins>
      <w:r w:rsidR="00BD1EBC">
        <w:t xml:space="preserve">This suggests that faculty perceive the IPiB program to be more welcoming to individuals of these groups than people found within these </w:t>
      </w:r>
      <w:proofErr w:type="gramStart"/>
      <w:r w:rsidR="00BD1EBC">
        <w:t>groups.</w:t>
      </w:r>
      <w:ins w:id="9" w:author="Christina Hull" w:date="2023-07-08T21:30:00Z">
        <w:r w:rsidR="00C64269">
          <w:t>[</w:t>
        </w:r>
        <w:proofErr w:type="gramEnd"/>
        <w:r w:rsidR="00C64269">
          <w:t xml:space="preserve">I don’t doubt this, but I can’t see how the comparators </w:t>
        </w:r>
      </w:ins>
      <w:ins w:id="10" w:author="Christina Hull" w:date="2023-07-08T21:31:00Z">
        <w:r w:rsidR="00C64269">
          <w:t>used lead to this conclusion.]</w:t>
        </w:r>
      </w:ins>
      <w:r w:rsidR="00BD1EBC">
        <w:t xml:space="preserve"> By further developing relationships between faculty and students within coaching groups, faculty may develop a better understanding of the struggles that groups such as these face within the program. By creating these coaching groups, students and faculty will have an additional opportunity to bridge the gap</w:t>
      </w:r>
      <w:r w:rsidR="00BE5A40">
        <w:t xml:space="preserve"> </w:t>
      </w:r>
      <w:r w:rsidR="007641C6">
        <w:t>and share perspectives on a variety of topics</w:t>
      </w:r>
      <w:r w:rsidR="00A40E04">
        <w:t>, w</w:t>
      </w:r>
      <w:r w:rsidR="007641C6">
        <w:t>ith</w:t>
      </w:r>
      <w:r w:rsidR="00A40E04">
        <w:t xml:space="preserve"> a focus on </w:t>
      </w:r>
      <w:r w:rsidR="007641C6">
        <w:t xml:space="preserve">helping students attain </w:t>
      </w:r>
      <w:r w:rsidR="00C64269">
        <w:t>both their</w:t>
      </w:r>
      <w:r w:rsidR="00CD1F9A">
        <w:t xml:space="preserve"> professional and</w:t>
      </w:r>
      <w:r w:rsidR="00A40E04">
        <w:t xml:space="preserve"> personal goals.</w:t>
      </w:r>
    </w:p>
    <w:p w14:paraId="34186A74" w14:textId="77777777" w:rsidR="00E232A6" w:rsidRDefault="00E232A6" w:rsidP="00696CC0">
      <w:r>
        <w:t>Academic coaching allows students to reflect on successes and challenges alongside a faculty coach, who aids students with their experience to help create goals and develop plans</w:t>
      </w:r>
      <w:r>
        <w:rPr>
          <w:vertAlign w:val="superscript"/>
        </w:rPr>
        <w:t>1</w:t>
      </w:r>
      <w:r>
        <w:t xml:space="preserve">. Medical schools around the </w:t>
      </w:r>
      <w:r>
        <w:lastRenderedPageBreak/>
        <w:t>United States have begun implementing a voluntary coaching group for their students</w:t>
      </w:r>
      <w:r>
        <w:rPr>
          <w:vertAlign w:val="superscript"/>
        </w:rPr>
        <w:t>2</w:t>
      </w:r>
      <w:r>
        <w:t xml:space="preserve">. The goal for these groups is to create a safe and supportive environment for students to reflect on both academic and personal goals alongside a faculty coach. </w:t>
      </w:r>
      <w:r>
        <w:rPr>
          <w:b/>
          <w:bCs/>
        </w:rPr>
        <w:t>“Coaching allows for a consistent, longitudinal, and open relationship that is neither supervisory nor evaluative, but offers structured opportunities for students to discuss personalized, actionable goals and action plans as they progress through different phases of medical school.</w:t>
      </w:r>
      <w:r>
        <w:rPr>
          <w:b/>
          <w:bCs/>
          <w:vertAlign w:val="superscript"/>
        </w:rPr>
        <w:t>2</w:t>
      </w:r>
      <w:r>
        <w:rPr>
          <w:b/>
          <w:bCs/>
        </w:rPr>
        <w:t>”</w:t>
      </w:r>
      <w:r>
        <w:t xml:space="preserve"> </w:t>
      </w:r>
      <w:hyperlink r:id="rId10">
        <w:r>
          <w:rPr>
            <w:rStyle w:val="Hyperlink"/>
          </w:rPr>
          <w:t>More recently, a coaching program at UW-Madison is being started by the Office of Human Resources.</w:t>
        </w:r>
      </w:hyperlink>
      <w:r>
        <w:rPr>
          <w:vertAlign w:val="superscript"/>
        </w:rPr>
        <w:t>3</w:t>
      </w:r>
      <w:r>
        <w:t xml:space="preserve"> Through the help of people on campus as well as the attached resources, </w:t>
      </w:r>
      <w:proofErr w:type="spellStart"/>
      <w:r>
        <w:t>IPiB</w:t>
      </w:r>
      <w:proofErr w:type="spellEnd"/>
      <w:r>
        <w:t xml:space="preserve"> should be able to develop a coaching program that benefits and builds relationships within our program</w:t>
      </w:r>
      <w:r>
        <w:rPr>
          <w:vertAlign w:val="superscript"/>
        </w:rPr>
        <w:t>4,5</w:t>
      </w:r>
      <w:r>
        <w:t>.</w:t>
      </w:r>
    </w:p>
    <w:p w14:paraId="08383497" w14:textId="77777777" w:rsidR="007641C6" w:rsidRPr="007641C6" w:rsidRDefault="007641C6" w:rsidP="009C4BFE">
      <w:pPr>
        <w:widowControl w:val="0"/>
        <w:spacing w:after="0" w:line="240" w:lineRule="auto"/>
        <w:ind w:right="-360"/>
        <w:jc w:val="both"/>
      </w:pPr>
    </w:p>
    <w:p w14:paraId="2480B1AF" w14:textId="3F6915B9" w:rsidR="00F5670D" w:rsidRDefault="00BD1EBC">
      <w:pPr>
        <w:rPr>
          <w:b/>
          <w:bCs/>
        </w:rPr>
      </w:pPr>
      <w:r>
        <w:rPr>
          <w:b/>
          <w:bCs/>
        </w:rPr>
        <w:t>Plan</w:t>
      </w:r>
    </w:p>
    <w:p w14:paraId="782D48E2" w14:textId="6E78B3F0" w:rsidR="00F5670D" w:rsidRDefault="00BD1EBC">
      <w:r>
        <w:t xml:space="preserve">Create a curriculum based on goal-oriented discussion, </w:t>
      </w:r>
      <w:proofErr w:type="gramStart"/>
      <w:r>
        <w:t>similar to</w:t>
      </w:r>
      <w:proofErr w:type="gramEnd"/>
      <w:r>
        <w:t xml:space="preserve"> medical coaching examples. Implement a 1-year trial run with any interested students and faculty. Use feedback to determine if participants thought this was helpful in terms of personal and professional development, and/or with strengthening the IPiB community.</w:t>
      </w:r>
    </w:p>
    <w:p w14:paraId="7C51FCC9" w14:textId="11BDDDA1" w:rsidR="00F5670D" w:rsidRPr="00696CC0" w:rsidRDefault="00BD1EBC">
      <w:pPr>
        <w:widowControl w:val="0"/>
        <w:spacing w:after="0" w:line="240" w:lineRule="auto"/>
        <w:ind w:right="-360"/>
        <w:jc w:val="both"/>
        <w:rPr>
          <w:u w:val="single"/>
          <w:vertAlign w:val="superscript"/>
        </w:rPr>
      </w:pPr>
      <w:r w:rsidRPr="00696CC0">
        <w:rPr>
          <w:u w:val="single"/>
        </w:rPr>
        <w:t>Session Structure</w:t>
      </w:r>
      <w:r w:rsidR="00BE5A40" w:rsidRPr="00696CC0">
        <w:rPr>
          <w:u w:val="single"/>
          <w:vertAlign w:val="superscript"/>
        </w:rPr>
        <w:t>6</w:t>
      </w:r>
    </w:p>
    <w:p w14:paraId="705BA06E" w14:textId="77777777" w:rsidR="00F5670D" w:rsidRDefault="00F5670D">
      <w:pPr>
        <w:widowControl w:val="0"/>
        <w:spacing w:after="0" w:line="240" w:lineRule="auto"/>
        <w:ind w:right="-360"/>
        <w:jc w:val="both"/>
        <w:rPr>
          <w:b/>
          <w:bCs/>
        </w:rPr>
      </w:pPr>
    </w:p>
    <w:p w14:paraId="06268E15" w14:textId="77777777" w:rsidR="00F5670D" w:rsidRDefault="00BD1EBC">
      <w:pPr>
        <w:pStyle w:val="ListParagraph"/>
        <w:numPr>
          <w:ilvl w:val="0"/>
          <w:numId w:val="5"/>
        </w:numPr>
      </w:pPr>
      <w:r>
        <w:t>Check-in: Spend a few minutes just talking about how things are going.</w:t>
      </w:r>
    </w:p>
    <w:p w14:paraId="10256152" w14:textId="77777777" w:rsidR="00F5670D" w:rsidRDefault="00BD1EBC">
      <w:pPr>
        <w:pStyle w:val="ListParagraph"/>
        <w:numPr>
          <w:ilvl w:val="0"/>
          <w:numId w:val="5"/>
        </w:numPr>
      </w:pPr>
      <w:r>
        <w:t>Review goals: Are you making progress? Do your goals need to be revised?</w:t>
      </w:r>
    </w:p>
    <w:p w14:paraId="05134848" w14:textId="77777777" w:rsidR="00F5670D" w:rsidRDefault="00BD1EBC">
      <w:pPr>
        <w:pStyle w:val="ListParagraph"/>
        <w:numPr>
          <w:ilvl w:val="0"/>
          <w:numId w:val="5"/>
        </w:numPr>
      </w:pPr>
      <w:r>
        <w:t>Discuss new goals: What changes would you like to make to feel more successful?</w:t>
      </w:r>
    </w:p>
    <w:p w14:paraId="4FC89C31" w14:textId="77777777" w:rsidR="00F5670D" w:rsidRDefault="00BD1EBC">
      <w:pPr>
        <w:pStyle w:val="ListParagraph"/>
        <w:numPr>
          <w:ilvl w:val="0"/>
          <w:numId w:val="5"/>
        </w:numPr>
      </w:pPr>
      <w:r>
        <w:t>Review frequency of meetings: Be aware of your own needs and seek guidance. Don’t be afraid of speaking up, but then also be sure to follow through.</w:t>
      </w:r>
    </w:p>
    <w:p w14:paraId="5E1CD9D1" w14:textId="77777777" w:rsidR="00F5670D" w:rsidRDefault="00BD1EBC">
      <w:pPr>
        <w:pStyle w:val="ListParagraph"/>
        <w:numPr>
          <w:ilvl w:val="0"/>
          <w:numId w:val="5"/>
        </w:numPr>
      </w:pPr>
      <w:r>
        <w:t>Wellness: Discuss how you are incorporating personal interests into your life to preserve your well-being. Have a mindful discussion about maintaining balance through transitions.</w:t>
      </w:r>
    </w:p>
    <w:p w14:paraId="13DD14D9" w14:textId="77777777" w:rsidR="00F5670D" w:rsidRDefault="00BD1EBC">
      <w:pPr>
        <w:pStyle w:val="ListParagraph"/>
        <w:numPr>
          <w:ilvl w:val="0"/>
          <w:numId w:val="5"/>
        </w:numPr>
      </w:pPr>
      <w:r>
        <w:t>Follow-up: Close with plans for the next session and record pertinent thoughts and discussions.</w:t>
      </w:r>
    </w:p>
    <w:p w14:paraId="23758E38" w14:textId="77777777" w:rsidR="00F5670D" w:rsidRPr="00696CC0" w:rsidRDefault="00BD1EBC">
      <w:pPr>
        <w:rPr>
          <w:u w:val="single"/>
        </w:rPr>
      </w:pPr>
      <w:r w:rsidRPr="00696CC0">
        <w:rPr>
          <w:u w:val="single"/>
        </w:rPr>
        <w:t>Goals</w:t>
      </w:r>
    </w:p>
    <w:p w14:paraId="6FDDB576" w14:textId="77777777" w:rsidR="00F5670D" w:rsidRDefault="00BD1EBC">
      <w:pPr>
        <w:pStyle w:val="ListParagraph"/>
        <w:numPr>
          <w:ilvl w:val="0"/>
          <w:numId w:val="2"/>
        </w:numPr>
      </w:pPr>
      <w:r>
        <w:t xml:space="preserve">Provide a safe space for student/faculty supported reflection on academic, personal, and professional </w:t>
      </w:r>
      <w:proofErr w:type="gramStart"/>
      <w:r>
        <w:t>goals</w:t>
      </w:r>
      <w:proofErr w:type="gramEnd"/>
    </w:p>
    <w:p w14:paraId="278755C5" w14:textId="77777777" w:rsidR="00F5670D" w:rsidRDefault="00BD1EBC">
      <w:pPr>
        <w:pStyle w:val="ListParagraph"/>
        <w:numPr>
          <w:ilvl w:val="0"/>
          <w:numId w:val="2"/>
        </w:numPr>
      </w:pPr>
      <w:r>
        <w:t xml:space="preserve">Assist students in developing goals for their personal satisfaction and professional </w:t>
      </w:r>
      <w:proofErr w:type="gramStart"/>
      <w:r>
        <w:t>future</w:t>
      </w:r>
      <w:proofErr w:type="gramEnd"/>
    </w:p>
    <w:p w14:paraId="0DF2419C" w14:textId="77777777" w:rsidR="00F5670D" w:rsidRDefault="00BD1EBC">
      <w:pPr>
        <w:pStyle w:val="ListParagraph"/>
        <w:numPr>
          <w:ilvl w:val="0"/>
          <w:numId w:val="2"/>
        </w:numPr>
      </w:pPr>
      <w:r>
        <w:t>Encourage reflection and shared perspectives between students and faculty within IPiB to enhance the camaraderie within our “</w:t>
      </w:r>
      <w:r>
        <w:rPr>
          <w:b/>
          <w:bCs/>
        </w:rPr>
        <w:t>tight and inclusive</w:t>
      </w:r>
      <w:r>
        <w:t xml:space="preserve"> multinational </w:t>
      </w:r>
      <w:proofErr w:type="gramStart"/>
      <w:r>
        <w:t>community”</w:t>
      </w:r>
      <w:proofErr w:type="gramEnd"/>
    </w:p>
    <w:p w14:paraId="21CBA563" w14:textId="77777777" w:rsidR="00F5670D" w:rsidRPr="00696CC0" w:rsidRDefault="00BD1EBC">
      <w:pPr>
        <w:rPr>
          <w:u w:val="single"/>
        </w:rPr>
      </w:pPr>
      <w:r w:rsidRPr="00696CC0">
        <w:rPr>
          <w:u w:val="single"/>
        </w:rPr>
        <w:t>Idea outline</w:t>
      </w:r>
    </w:p>
    <w:p w14:paraId="1C9484C8" w14:textId="77777777" w:rsidR="00F5670D" w:rsidRDefault="00BD1EBC">
      <w:pPr>
        <w:pStyle w:val="ListParagraph"/>
        <w:numPr>
          <w:ilvl w:val="0"/>
          <w:numId w:val="1"/>
        </w:numPr>
      </w:pPr>
      <w:r>
        <w:t xml:space="preserve">Determine curricula for each meeting, modified from the AMA coaching handbook and other medical coaching </w:t>
      </w:r>
      <w:proofErr w:type="gramStart"/>
      <w:r>
        <w:t>resources</w:t>
      </w:r>
      <w:proofErr w:type="gramEnd"/>
    </w:p>
    <w:p w14:paraId="08B6C0E1" w14:textId="07FF414B" w:rsidR="00F5670D" w:rsidRDefault="00BD1EBC">
      <w:pPr>
        <w:pStyle w:val="ListParagraph"/>
        <w:numPr>
          <w:ilvl w:val="0"/>
          <w:numId w:val="1"/>
        </w:numPr>
      </w:pPr>
      <w:r>
        <w:t xml:space="preserve">Create small groups of 5-6 from volunteering </w:t>
      </w:r>
      <w:proofErr w:type="gramStart"/>
      <w:r>
        <w:t>students</w:t>
      </w:r>
      <w:proofErr w:type="gramEnd"/>
    </w:p>
    <w:p w14:paraId="66123182" w14:textId="77777777" w:rsidR="00F5670D" w:rsidRDefault="00BD1EBC">
      <w:pPr>
        <w:pStyle w:val="ListParagraph"/>
        <w:numPr>
          <w:ilvl w:val="0"/>
          <w:numId w:val="1"/>
        </w:numPr>
      </w:pPr>
      <w:r>
        <w:t xml:space="preserve">Find 1-2 faculty members to facilitate and lead each coaching </w:t>
      </w:r>
      <w:proofErr w:type="gramStart"/>
      <w:r>
        <w:t>group</w:t>
      </w:r>
      <w:proofErr w:type="gramEnd"/>
    </w:p>
    <w:p w14:paraId="630223CA" w14:textId="77777777" w:rsidR="00F5670D" w:rsidRDefault="00BD1EBC">
      <w:pPr>
        <w:pStyle w:val="ListParagraph"/>
        <w:numPr>
          <w:ilvl w:val="0"/>
          <w:numId w:val="1"/>
        </w:numPr>
      </w:pPr>
      <w:r>
        <w:t xml:space="preserve">Meet 3-4 times a </w:t>
      </w:r>
      <w:proofErr w:type="gramStart"/>
      <w:r>
        <w:t>year</w:t>
      </w:r>
      <w:proofErr w:type="gramEnd"/>
    </w:p>
    <w:p w14:paraId="6423D4DF" w14:textId="2153805B" w:rsidR="00F5670D" w:rsidRDefault="00BD1EBC">
      <w:pPr>
        <w:pStyle w:val="ListParagraph"/>
        <w:numPr>
          <w:ilvl w:val="0"/>
          <w:numId w:val="1"/>
        </w:numPr>
      </w:pPr>
      <w:r>
        <w:t xml:space="preserve">Evaluate the coaching </w:t>
      </w:r>
      <w:proofErr w:type="gramStart"/>
      <w:r>
        <w:t>experience</w:t>
      </w:r>
      <w:r w:rsidR="00BE5A40">
        <w:rPr>
          <w:vertAlign w:val="superscript"/>
        </w:rPr>
        <w:t>7</w:t>
      </w:r>
      <w:proofErr w:type="gramEnd"/>
    </w:p>
    <w:p w14:paraId="4DAA5CB5" w14:textId="77777777" w:rsidR="00F5670D" w:rsidRDefault="00F5670D">
      <w:pPr>
        <w:pStyle w:val="ListParagraph"/>
      </w:pPr>
    </w:p>
    <w:p w14:paraId="1BB36299" w14:textId="77777777" w:rsidR="00F5670D" w:rsidRDefault="00F5670D">
      <w:pPr>
        <w:pStyle w:val="ListParagraph"/>
      </w:pPr>
    </w:p>
    <w:p w14:paraId="4BDA4F10" w14:textId="77777777" w:rsidR="00F5670D" w:rsidRDefault="00BD1EBC">
      <w:pPr>
        <w:rPr>
          <w:b/>
          <w:bCs/>
        </w:rPr>
      </w:pPr>
      <w:r>
        <w:rPr>
          <w:b/>
          <w:bCs/>
        </w:rPr>
        <w:t>Sources</w:t>
      </w:r>
    </w:p>
    <w:p w14:paraId="1117FD98" w14:textId="77777777" w:rsidR="00F5670D" w:rsidRDefault="00000000">
      <w:pPr>
        <w:pStyle w:val="ListParagraph"/>
        <w:numPr>
          <w:ilvl w:val="0"/>
          <w:numId w:val="4"/>
        </w:numPr>
      </w:pPr>
      <w:hyperlink r:id="rId11" w:anchor=":~:text=An academic coach is a person assigned to,achieve these%2C and helping the student be accountable" w:history="1">
        <w:r w:rsidR="00BD1EBC">
          <w:rPr>
            <w:rStyle w:val="Hyperlink"/>
          </w:rPr>
          <w:t>Academic coaching in medical education</w:t>
        </w:r>
      </w:hyperlink>
    </w:p>
    <w:p w14:paraId="60686F75" w14:textId="77777777" w:rsidR="00F5670D" w:rsidRDefault="00000000">
      <w:pPr>
        <w:pStyle w:val="ListParagraph"/>
        <w:numPr>
          <w:ilvl w:val="0"/>
          <w:numId w:val="4"/>
        </w:numPr>
      </w:pPr>
      <w:hyperlink r:id="rId12">
        <w:r w:rsidR="00BD1EBC">
          <w:rPr>
            <w:rStyle w:val="Hyperlink"/>
          </w:rPr>
          <w:t>Coaching in Medical Education Handbook</w:t>
        </w:r>
      </w:hyperlink>
    </w:p>
    <w:p w14:paraId="2188C109" w14:textId="77777777" w:rsidR="00F5670D" w:rsidRDefault="00000000">
      <w:pPr>
        <w:pStyle w:val="ListParagraph"/>
        <w:numPr>
          <w:ilvl w:val="0"/>
          <w:numId w:val="4"/>
        </w:numPr>
      </w:pPr>
      <w:hyperlink r:id="rId13">
        <w:r w:rsidR="00BD1EBC">
          <w:rPr>
            <w:rStyle w:val="Hyperlink"/>
          </w:rPr>
          <w:t>Coaching Circles at UW-Madison</w:t>
        </w:r>
      </w:hyperlink>
      <w:r w:rsidR="00BD1EBC">
        <w:t xml:space="preserve"> </w:t>
      </w:r>
    </w:p>
    <w:p w14:paraId="16622E78" w14:textId="77777777" w:rsidR="00F5670D" w:rsidRDefault="00000000">
      <w:pPr>
        <w:pStyle w:val="ListParagraph"/>
        <w:numPr>
          <w:ilvl w:val="0"/>
          <w:numId w:val="4"/>
        </w:numPr>
      </w:pPr>
      <w:hyperlink r:id="rId14" w:anchor=":~:text=An academic coach is a person assigned to,achieve these%2C and helping the student be accountable." w:history="1">
        <w:r w:rsidR="00BD1EBC">
          <w:rPr>
            <w:rStyle w:val="Hyperlink"/>
          </w:rPr>
          <w:t>American Medical Association Coaching Overview</w:t>
        </w:r>
      </w:hyperlink>
      <w:r w:rsidR="00BD1EBC">
        <w:t xml:space="preserve"> </w:t>
      </w:r>
    </w:p>
    <w:p w14:paraId="13C8D0F5" w14:textId="7AFBE62B" w:rsidR="00615D91" w:rsidRDefault="00000000">
      <w:pPr>
        <w:pStyle w:val="ListParagraph"/>
        <w:numPr>
          <w:ilvl w:val="0"/>
          <w:numId w:val="4"/>
        </w:numPr>
      </w:pPr>
      <w:hyperlink r:id="rId15" w:history="1">
        <w:r w:rsidR="00615D91" w:rsidRPr="00615D91">
          <w:rPr>
            <w:rStyle w:val="Hyperlink"/>
          </w:rPr>
          <w:t>A starter’s guide to pursuing an academic coaching program</w:t>
        </w:r>
      </w:hyperlink>
    </w:p>
    <w:p w14:paraId="2C4C9A08" w14:textId="59AD1D60" w:rsidR="00BE5A40" w:rsidRDefault="00BE5A40">
      <w:pPr>
        <w:pStyle w:val="ListParagraph"/>
        <w:numPr>
          <w:ilvl w:val="0"/>
          <w:numId w:val="4"/>
        </w:numPr>
      </w:pPr>
      <w:r>
        <w:t xml:space="preserve">It Takes Two: A Guide to Being a Good </w:t>
      </w:r>
      <w:proofErr w:type="spellStart"/>
      <w:r>
        <w:t>Coachee</w:t>
      </w:r>
      <w:proofErr w:type="spellEnd"/>
      <w:r>
        <w:t xml:space="preserve"> (attached)</w:t>
      </w:r>
    </w:p>
    <w:p w14:paraId="06393CE2" w14:textId="084C2870" w:rsidR="00F5670D" w:rsidRDefault="00BD1EBC" w:rsidP="00347811">
      <w:pPr>
        <w:pStyle w:val="ListParagraph"/>
        <w:numPr>
          <w:ilvl w:val="0"/>
          <w:numId w:val="4"/>
        </w:numPr>
      </w:pPr>
      <w:r>
        <w:t xml:space="preserve">Wolff, M. </w:t>
      </w:r>
      <w:r>
        <w:rPr>
          <w:i/>
        </w:rPr>
        <w:t>et al.</w:t>
      </w:r>
      <w:r>
        <w:t xml:space="preserve"> Academic coaching: Insights from the medical student’s perspective. </w:t>
      </w:r>
      <w:r>
        <w:rPr>
          <w:i/>
        </w:rPr>
        <w:t>Medical Teacher</w:t>
      </w:r>
      <w:r>
        <w:t xml:space="preserve"> </w:t>
      </w:r>
      <w:r>
        <w:rPr>
          <w:b/>
        </w:rPr>
        <w:t>42</w:t>
      </w:r>
      <w:r>
        <w:t xml:space="preserve">, 172–177 (2020). </w:t>
      </w:r>
      <w:hyperlink r:id="rId16">
        <w:r>
          <w:rPr>
            <w:rStyle w:val="Hyperlink"/>
          </w:rPr>
          <w:t>Source</w:t>
        </w:r>
      </w:hyperlink>
    </w:p>
    <w:sectPr w:rsidR="00F5670D">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na Hull" w:date="2023-07-08T20:00:00Z" w:initials="CH">
    <w:p w14:paraId="25C6CE05" w14:textId="77777777" w:rsidR="00EA15A3" w:rsidRDefault="00EA15A3" w:rsidP="00EA15A3">
      <w:r>
        <w:rPr>
          <w:rStyle w:val="CommentReference"/>
        </w:rPr>
        <w:annotationRef/>
      </w:r>
      <w:r>
        <w:t xml:space="preserve">While students are encouraged to meet with their committee members outside of these annual meetings, students generally find it difficult to impose on their committee members. Because of power dynamics, social structures, and other factors students do not feel empowered to take the actions that would best serve their overall needs in navigating professional challenges. </w:t>
      </w:r>
    </w:p>
    <w:p w14:paraId="56DA5847" w14:textId="77777777" w:rsidR="00EA15A3" w:rsidRDefault="00EA15A3" w:rsidP="00EA15A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A58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43ED9" w16cex:dateUtc="2023-07-09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A5847" w16cid:durableId="28543E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BF3"/>
    <w:multiLevelType w:val="multilevel"/>
    <w:tmpl w:val="DBBC57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407316"/>
    <w:multiLevelType w:val="multilevel"/>
    <w:tmpl w:val="B5A04F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36D6A41"/>
    <w:multiLevelType w:val="multilevel"/>
    <w:tmpl w:val="2EDE46B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36A5727"/>
    <w:multiLevelType w:val="multilevel"/>
    <w:tmpl w:val="8DAECD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7EE13A2"/>
    <w:multiLevelType w:val="multilevel"/>
    <w:tmpl w:val="BC769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8C104A6"/>
    <w:multiLevelType w:val="multilevel"/>
    <w:tmpl w:val="FF5E66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51774409">
    <w:abstractNumId w:val="5"/>
  </w:num>
  <w:num w:numId="2" w16cid:durableId="1994141695">
    <w:abstractNumId w:val="1"/>
  </w:num>
  <w:num w:numId="3" w16cid:durableId="1932468891">
    <w:abstractNumId w:val="4"/>
  </w:num>
  <w:num w:numId="4" w16cid:durableId="2118015887">
    <w:abstractNumId w:val="3"/>
  </w:num>
  <w:num w:numId="5" w16cid:durableId="1338074810">
    <w:abstractNumId w:val="2"/>
  </w:num>
  <w:num w:numId="6" w16cid:durableId="14137016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t Loiseau">
    <w15:presenceInfo w15:providerId="Windows Live" w15:userId="4cd53c16c408c236"/>
  </w15:person>
  <w15:person w15:author="Christina Hull">
    <w15:presenceInfo w15:providerId="AD" w15:userId="S::cmhull@wisc.edu::d419b6ee-653f-4d1a-8657-8577ba355b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0D"/>
    <w:rsid w:val="0004084E"/>
    <w:rsid w:val="000E1D15"/>
    <w:rsid w:val="00134FA8"/>
    <w:rsid w:val="00137C3A"/>
    <w:rsid w:val="001748BE"/>
    <w:rsid w:val="001D01F6"/>
    <w:rsid w:val="00347811"/>
    <w:rsid w:val="00356C4B"/>
    <w:rsid w:val="0052658F"/>
    <w:rsid w:val="00615D91"/>
    <w:rsid w:val="00696CC0"/>
    <w:rsid w:val="006E7DAA"/>
    <w:rsid w:val="007641C6"/>
    <w:rsid w:val="00816C15"/>
    <w:rsid w:val="0084259D"/>
    <w:rsid w:val="009C4BFE"/>
    <w:rsid w:val="00A40E04"/>
    <w:rsid w:val="00B16056"/>
    <w:rsid w:val="00B4086A"/>
    <w:rsid w:val="00BD1EBC"/>
    <w:rsid w:val="00BE5A40"/>
    <w:rsid w:val="00C51E03"/>
    <w:rsid w:val="00C64269"/>
    <w:rsid w:val="00CA2F40"/>
    <w:rsid w:val="00CD1F9A"/>
    <w:rsid w:val="00D81299"/>
    <w:rsid w:val="00E232A6"/>
    <w:rsid w:val="00E55C92"/>
    <w:rsid w:val="00E56EFC"/>
    <w:rsid w:val="00E82EF6"/>
    <w:rsid w:val="00EA15A3"/>
    <w:rsid w:val="00F5670D"/>
    <w:rsid w:val="00FD5E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95A1"/>
  <w15:docId w15:val="{B9340B69-AE2A-472E-BC91-15A68CF0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qFormat/>
    <w:rsid w:val="00306CE6"/>
    <w:rPr>
      <w:color w:val="605E5C"/>
      <w:shd w:val="clear" w:color="auto" w:fill="E1DFDD"/>
    </w:rPr>
  </w:style>
  <w:style w:type="character" w:styleId="FollowedHyperlink">
    <w:name w:val="FollowedHyperlink"/>
    <w:basedOn w:val="DefaultParagraphFont"/>
    <w:uiPriority w:val="99"/>
    <w:semiHidden/>
    <w:unhideWhenUsed/>
    <w:rsid w:val="006320AE"/>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06CE6"/>
    <w:pPr>
      <w:ind w:left="720"/>
      <w:contextualSpacing/>
    </w:pPr>
  </w:style>
  <w:style w:type="paragraph" w:styleId="Revision">
    <w:name w:val="Revision"/>
    <w:hidden/>
    <w:uiPriority w:val="99"/>
    <w:semiHidden/>
    <w:rsid w:val="00356C4B"/>
    <w:pPr>
      <w:suppressAutoHyphens w:val="0"/>
    </w:pPr>
  </w:style>
  <w:style w:type="character" w:styleId="CommentReference">
    <w:name w:val="annotation reference"/>
    <w:basedOn w:val="DefaultParagraphFont"/>
    <w:uiPriority w:val="99"/>
    <w:semiHidden/>
    <w:unhideWhenUsed/>
    <w:rsid w:val="00356C4B"/>
    <w:rPr>
      <w:sz w:val="16"/>
      <w:szCs w:val="16"/>
    </w:rPr>
  </w:style>
  <w:style w:type="paragraph" w:styleId="CommentText">
    <w:name w:val="annotation text"/>
    <w:basedOn w:val="Normal"/>
    <w:link w:val="CommentTextChar"/>
    <w:uiPriority w:val="99"/>
    <w:semiHidden/>
    <w:unhideWhenUsed/>
    <w:rsid w:val="00356C4B"/>
    <w:pPr>
      <w:spacing w:line="240" w:lineRule="auto"/>
    </w:pPr>
    <w:rPr>
      <w:sz w:val="20"/>
      <w:szCs w:val="20"/>
    </w:rPr>
  </w:style>
  <w:style w:type="character" w:customStyle="1" w:styleId="CommentTextChar">
    <w:name w:val="Comment Text Char"/>
    <w:basedOn w:val="DefaultParagraphFont"/>
    <w:link w:val="CommentText"/>
    <w:uiPriority w:val="99"/>
    <w:semiHidden/>
    <w:rsid w:val="00356C4B"/>
    <w:rPr>
      <w:sz w:val="20"/>
      <w:szCs w:val="20"/>
    </w:rPr>
  </w:style>
  <w:style w:type="paragraph" w:styleId="CommentSubject">
    <w:name w:val="annotation subject"/>
    <w:basedOn w:val="CommentText"/>
    <w:next w:val="CommentText"/>
    <w:link w:val="CommentSubjectChar"/>
    <w:uiPriority w:val="99"/>
    <w:semiHidden/>
    <w:unhideWhenUsed/>
    <w:rsid w:val="00356C4B"/>
    <w:rPr>
      <w:b/>
      <w:bCs/>
    </w:rPr>
  </w:style>
  <w:style w:type="character" w:customStyle="1" w:styleId="CommentSubjectChar">
    <w:name w:val="Comment Subject Char"/>
    <w:basedOn w:val="CommentTextChar"/>
    <w:link w:val="CommentSubject"/>
    <w:uiPriority w:val="99"/>
    <w:semiHidden/>
    <w:rsid w:val="00356C4B"/>
    <w:rPr>
      <w:b/>
      <w:bCs/>
      <w:sz w:val="20"/>
      <w:szCs w:val="20"/>
    </w:rPr>
  </w:style>
  <w:style w:type="character" w:customStyle="1" w:styleId="cf01">
    <w:name w:val="cf01"/>
    <w:basedOn w:val="DefaultParagraphFont"/>
    <w:rsid w:val="00696CC0"/>
    <w:rPr>
      <w:rFonts w:ascii="Segoe UI" w:hAnsi="Segoe UI" w:cs="Segoe UI" w:hint="default"/>
      <w:sz w:val="18"/>
      <w:szCs w:val="18"/>
    </w:rPr>
  </w:style>
  <w:style w:type="character" w:customStyle="1" w:styleId="cf11">
    <w:name w:val="cf11"/>
    <w:basedOn w:val="DefaultParagraphFont"/>
    <w:rsid w:val="00696CC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ama-assn.org/system/files/2019-09/coaching-medical-education-faculty-handbook.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andfonline.com/doi/full/10.1080/0142159X.2019.1670341?journalCode=imte20"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ama-assn.org/education/changemeded-initiative/academic-coaching-medical-education" TargetMode="External"/><Relationship Id="rId5" Type="http://schemas.openxmlformats.org/officeDocument/2006/relationships/hyperlink" Target="https://ipib.wisc.edu/why-ipib/" TargetMode="External"/><Relationship Id="rId15" Type="http://schemas.openxmlformats.org/officeDocument/2006/relationships/hyperlink" Target="https://www.ama-assn.org/education/accelerating-change-medical-education/starter-s-guide-pursuing-academic-coaching-program" TargetMode="External"/><Relationship Id="rId10" Type="http://schemas.openxmlformats.org/officeDocument/2006/relationships/hyperlink" Target="https://hr.wisc.edu/professional-development/programs/coaching-circles/?utm_medium=email&amp;utm_source=wordpress_workingatuw&amp;utm_campaign=facstaff_comms&amp;utm_content=2023_06_0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ama-assn.org/education/changemeded-initiative/academic-coaching-medic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2023-08-01T02:51:00Z</dcterms:created>
  <dcterms:modified xsi:type="dcterms:W3CDTF">2023-08-01T02:51:00Z</dcterms:modified>
  <dc:language>en-US</dc:language>
</cp:coreProperties>
</file>